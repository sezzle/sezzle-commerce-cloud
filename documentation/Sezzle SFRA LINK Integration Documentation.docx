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3236" w14:textId="77777777" w:rsidR="00920A29" w:rsidRDefault="0057725A" w:rsidP="0057725A">
      <w:pPr>
        <w:jc w:val="center"/>
        <w:rPr>
          <w:b/>
          <w:sz w:val="72"/>
          <w:szCs w:val="72"/>
        </w:rPr>
      </w:pPr>
      <w:r w:rsidRPr="00C740A6">
        <w:rPr>
          <w:rFonts w:ascii="Trebuchet MS" w:eastAsia="Arial" w:hAnsi="Trebuchet MS" w:cs="Arial"/>
          <w:b/>
          <w:bCs/>
          <w:noProof/>
          <w:sz w:val="32"/>
          <w:szCs w:val="32"/>
        </w:rPr>
        <w:drawing>
          <wp:inline distT="0" distB="0" distL="0" distR="0" wp14:anchorId="0A78C493" wp14:editId="5619E357">
            <wp:extent cx="4973660" cy="14780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2image1790176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660" cy="1478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2B3EBF" w14:textId="77777777" w:rsidR="00920A29" w:rsidRDefault="00920A29"/>
    <w:p w14:paraId="48130C6A" w14:textId="77777777" w:rsidR="00920A29" w:rsidRDefault="00545597">
      <w:pPr>
        <w:keepNext/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240" w:line="240" w:lineRule="auto"/>
        <w:jc w:val="right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Version 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</w:rPr>
        <w:t>18.1.0</w:t>
      </w:r>
    </w:p>
    <w:p w14:paraId="1DD00EFC" w14:textId="77777777" w:rsidR="00920A29" w:rsidRDefault="00920A29">
      <w:bookmarkStart w:id="0" w:name="30j0zll" w:colFirst="0" w:colLast="0"/>
      <w:bookmarkEnd w:id="0"/>
    </w:p>
    <w:p w14:paraId="51DB902B" w14:textId="77777777" w:rsidR="00920A29" w:rsidRDefault="00920A29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6F36AB6B" w14:textId="77777777" w:rsidR="00920A29" w:rsidRDefault="00545597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 wp14:anchorId="704F84F9" wp14:editId="35AD2AE3">
            <wp:extent cx="3806713" cy="926095"/>
            <wp:effectExtent l="0" t="0" r="0" b="0"/>
            <wp:docPr id="1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6713" cy="92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B13FF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041AD550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4760FF8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F4F86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b/>
          <w:sz w:val="36"/>
          <w:szCs w:val="36"/>
        </w:rPr>
      </w:pPr>
    </w:p>
    <w:p w14:paraId="4DAA8485" w14:textId="77777777" w:rsidR="00920A29" w:rsidRDefault="00920A29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3A736276" w14:textId="77777777" w:rsidR="00771F97" w:rsidRDefault="00771F97" w:rsidP="00FF368B">
      <w:pPr>
        <w:spacing w:line="240" w:lineRule="auto"/>
        <w:ind w:right="-1187"/>
        <w:rPr>
          <w:rFonts w:ascii="Arial" w:eastAsia="Arial" w:hAnsi="Arial" w:cs="Arial"/>
          <w:sz w:val="28"/>
          <w:szCs w:val="28"/>
        </w:rPr>
      </w:pPr>
    </w:p>
    <w:p w14:paraId="77950F12" w14:textId="77777777" w:rsidR="00771F97" w:rsidRDefault="00771F97">
      <w:pPr>
        <w:spacing w:line="240" w:lineRule="auto"/>
        <w:ind w:right="-1187"/>
        <w:jc w:val="center"/>
        <w:rPr>
          <w:rFonts w:ascii="Arial" w:eastAsia="Arial" w:hAnsi="Arial" w:cs="Arial"/>
          <w:sz w:val="28"/>
          <w:szCs w:val="28"/>
        </w:rPr>
      </w:pPr>
    </w:p>
    <w:p w14:paraId="2C702D50" w14:textId="77777777" w:rsidR="00920A29" w:rsidRDefault="00545597">
      <w:pPr>
        <w:pBdr>
          <w:top w:val="dotted" w:sz="4" w:space="3" w:color="000000"/>
          <w:left w:val="dotted" w:sz="4" w:space="4" w:color="000000"/>
          <w:bottom w:val="dotted" w:sz="4" w:space="2" w:color="000000"/>
          <w:right w:val="dotted" w:sz="4" w:space="4" w:color="000000"/>
          <w:between w:val="nil"/>
        </w:pBdr>
        <w:shd w:val="clear" w:color="auto" w:fill="F2F2F2"/>
        <w:spacing w:before="480" w:after="0"/>
        <w:rPr>
          <w:rFonts w:ascii="Cambria" w:eastAsia="Cambria" w:hAnsi="Cambria" w:cs="Cambria"/>
          <w:b/>
          <w:color w:val="366091"/>
          <w:sz w:val="24"/>
          <w:szCs w:val="24"/>
        </w:rPr>
      </w:pPr>
      <w:bookmarkStart w:id="1" w:name="_1fob9te" w:colFirst="0" w:colLast="0"/>
      <w:bookmarkEnd w:id="1"/>
      <w:r>
        <w:rPr>
          <w:rFonts w:ascii="Cambria" w:eastAsia="Cambria" w:hAnsi="Cambria" w:cs="Cambria"/>
          <w:b/>
          <w:color w:val="366091"/>
          <w:sz w:val="24"/>
          <w:szCs w:val="24"/>
        </w:rPr>
        <w:lastRenderedPageBreak/>
        <w:t>Table of Contents</w:t>
      </w:r>
    </w:p>
    <w:sdt>
      <w:sdtPr>
        <w:id w:val="-542753073"/>
        <w:docPartObj>
          <w:docPartGallery w:val="Table of Contents"/>
          <w:docPartUnique/>
        </w:docPartObj>
      </w:sdtPr>
      <w:sdtContent>
        <w:p w14:paraId="3EAC3696" w14:textId="0206038D" w:rsidR="00FF368B" w:rsidRDefault="00545597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564504" w:history="1">
            <w:r w:rsidR="00FF368B" w:rsidRPr="00ED7119">
              <w:rPr>
                <w:rStyle w:val="Hyperlink"/>
                <w:rFonts w:ascii="Trebuchet MS" w:hAnsi="Arial Unicode MS"/>
                <w:bCs/>
                <w:noProof/>
              </w:rPr>
              <w:t>1.</w:t>
            </w:r>
            <w:r w:rsidR="00FF368B">
              <w:rPr>
                <w:noProof/>
              </w:rPr>
              <w:tab/>
            </w:r>
            <w:r w:rsidR="00FF368B" w:rsidRPr="00ED7119">
              <w:rPr>
                <w:rStyle w:val="Hyperlink"/>
                <w:rFonts w:ascii="Trebuchet MS" w:hAnsi="Trebuchet MS"/>
                <w:noProof/>
              </w:rPr>
              <w:t>Summary</w:t>
            </w:r>
            <w:r w:rsidR="00FF368B">
              <w:rPr>
                <w:noProof/>
                <w:webHidden/>
              </w:rPr>
              <w:tab/>
            </w:r>
            <w:r w:rsidR="00FF368B">
              <w:rPr>
                <w:noProof/>
                <w:webHidden/>
              </w:rPr>
              <w:fldChar w:fldCharType="begin"/>
            </w:r>
            <w:r w:rsidR="00FF368B">
              <w:rPr>
                <w:noProof/>
                <w:webHidden/>
              </w:rPr>
              <w:instrText xml:space="preserve"> PAGEREF _Toc15564504 \h </w:instrText>
            </w:r>
            <w:r w:rsidR="00FF368B">
              <w:rPr>
                <w:noProof/>
                <w:webHidden/>
              </w:rPr>
            </w:r>
            <w:r w:rsidR="00FF368B">
              <w:rPr>
                <w:noProof/>
                <w:webHidden/>
              </w:rPr>
              <w:fldChar w:fldCharType="separate"/>
            </w:r>
            <w:r w:rsidR="00FF368B">
              <w:rPr>
                <w:noProof/>
                <w:webHidden/>
              </w:rPr>
              <w:t>3</w:t>
            </w:r>
            <w:r w:rsidR="00FF368B">
              <w:rPr>
                <w:noProof/>
                <w:webHidden/>
              </w:rPr>
              <w:fldChar w:fldCharType="end"/>
            </w:r>
          </w:hyperlink>
        </w:p>
        <w:p w14:paraId="6FB6E25E" w14:textId="4260DA2E" w:rsidR="00FF368B" w:rsidRDefault="00FF368B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hyperlink w:anchor="_Toc15564505" w:history="1">
            <w:r w:rsidRPr="00ED7119">
              <w:rPr>
                <w:rStyle w:val="Hyperlink"/>
                <w:rFonts w:ascii="Trebuchet MS" w:hAnsi="Arial Unicode MS"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3419" w14:textId="0FC7F66B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6" w:history="1">
            <w:r w:rsidRPr="00ED7119">
              <w:rPr>
                <w:rStyle w:val="Hyperlink"/>
                <w:rFonts w:ascii="Trebuchet MS" w:hAnsi="Arial Unicode MS"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Functiona</w:t>
            </w:r>
            <w:r w:rsidRPr="00ED7119">
              <w:rPr>
                <w:rStyle w:val="Hyperlink"/>
                <w:rFonts w:ascii="Trebuchet MS" w:hAnsi="Trebuchet MS"/>
                <w:noProof/>
              </w:rPr>
              <w:t>l</w:t>
            </w:r>
            <w:r w:rsidRPr="00ED7119">
              <w:rPr>
                <w:rStyle w:val="Hyperlink"/>
                <w:rFonts w:ascii="Trebuchet MS" w:hAnsi="Trebuchet MS"/>
                <w:noProof/>
              </w:rPr>
              <w:t xml:space="preserve">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77FA" w14:textId="53711604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7" w:history="1">
            <w:r w:rsidRPr="00ED7119">
              <w:rPr>
                <w:rStyle w:val="Hyperlink"/>
                <w:rFonts w:ascii="Trebuchet MS" w:hAnsi="Arial Unicode MS"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83F0" w14:textId="68B97FC9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8" w:history="1">
            <w:r w:rsidRPr="00ED7119">
              <w:rPr>
                <w:rStyle w:val="Hyperlink"/>
                <w:rFonts w:ascii="Trebuchet MS" w:hAnsi="Arial Unicode MS"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Limitations,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9163" w14:textId="395D41C6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09" w:history="1">
            <w:r w:rsidRPr="00ED7119">
              <w:rPr>
                <w:rStyle w:val="Hyperlink"/>
                <w:rFonts w:ascii="Trebuchet MS" w:hAnsi="Arial Unicode MS"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Compati</w:t>
            </w:r>
            <w:r w:rsidRPr="00ED7119">
              <w:rPr>
                <w:rStyle w:val="Hyperlink"/>
                <w:rFonts w:ascii="Trebuchet MS" w:hAnsi="Trebuchet MS"/>
                <w:noProof/>
              </w:rPr>
              <w:t>b</w:t>
            </w:r>
            <w:r w:rsidRPr="00ED7119">
              <w:rPr>
                <w:rStyle w:val="Hyperlink"/>
                <w:rFonts w:ascii="Trebuchet MS" w:hAnsi="Trebuchet MS"/>
                <w:noProof/>
              </w:rPr>
              <w:t>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5EE7" w14:textId="454D65DB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0" w:history="1">
            <w:r w:rsidRPr="00ED7119">
              <w:rPr>
                <w:rStyle w:val="Hyperlink"/>
                <w:rFonts w:ascii="Trebuchet MS" w:hAnsi="Arial Unicode MS"/>
                <w:bCs/>
                <w:noProof/>
              </w:rPr>
              <w:t>2.5.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98E2" w14:textId="440BCB78" w:rsidR="00FF368B" w:rsidRDefault="00FF368B">
          <w:pPr>
            <w:pStyle w:val="TOC1"/>
            <w:tabs>
              <w:tab w:val="left" w:pos="480"/>
              <w:tab w:val="right" w:pos="9683"/>
            </w:tabs>
            <w:rPr>
              <w:noProof/>
            </w:rPr>
          </w:pPr>
          <w:hyperlink w:anchor="_Toc15564511" w:history="1">
            <w:r w:rsidRPr="00ED711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158F" w14:textId="3D30318C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2" w:history="1">
            <w:r w:rsidRPr="00ED711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C160" w14:textId="4C82A3D0" w:rsidR="00FF368B" w:rsidRDefault="00FF368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3" w:history="1">
            <w:r w:rsidRPr="00ED7119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Deploying cartridge to a sandbox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6314" w14:textId="1EAA08CC" w:rsidR="00FF368B" w:rsidRDefault="00FF368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4" w:history="1">
            <w:r w:rsidRPr="00ED7119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Sandbox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F9FE" w14:textId="0513E69A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5" w:history="1">
            <w:r w:rsidRPr="00ED7119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4557" w14:textId="1B7DB575" w:rsidR="00FF368B" w:rsidRDefault="00FF368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6" w:history="1">
            <w:r w:rsidRPr="00ED7119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Site Preferences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D9B3" w14:textId="10AF1EB8" w:rsidR="00FF368B" w:rsidRDefault="00FF368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7" w:history="1">
            <w:r w:rsidRPr="00ED7119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Sezzle Services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5941" w14:textId="307ADD1C" w:rsidR="00FF368B" w:rsidRDefault="00FF368B">
          <w:pPr>
            <w:pStyle w:val="TOC3"/>
            <w:tabs>
              <w:tab w:val="left" w:pos="1440"/>
              <w:tab w:val="right" w:pos="9683"/>
            </w:tabs>
            <w:rPr>
              <w:noProof/>
            </w:rPr>
          </w:pPr>
          <w:hyperlink w:anchor="_Toc15564518" w:history="1">
            <w:r w:rsidRPr="00ED7119">
              <w:rPr>
                <w:rStyle w:val="Hyperlink"/>
                <w:noProof/>
              </w:rPr>
              <w:t>1.2.3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Sezzle Job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F96B" w14:textId="0388815E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19" w:history="1">
            <w:r w:rsidRPr="00ED7119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3970" w14:textId="2C4E5ED3" w:rsidR="00FF368B" w:rsidRDefault="00FF368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0" w:history="1">
            <w:r w:rsidRPr="00ED711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Operations,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670A" w14:textId="04D799AC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1" w:history="1">
            <w:r w:rsidRPr="00ED7119">
              <w:rPr>
                <w:rStyle w:val="Hyperlink"/>
                <w:rFonts w:ascii="Trebuchet MS" w:hAnsi="Trebuchet MS"/>
                <w:noProof/>
              </w:rPr>
              <w:t>2.1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ACF3" w14:textId="0DAD90CD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2" w:history="1">
            <w:r w:rsidRPr="00ED7119">
              <w:rPr>
                <w:rStyle w:val="Hyperlink"/>
                <w:rFonts w:ascii="Trebuchet MS" w:hAnsi="Trebuchet MS"/>
                <w:noProof/>
              </w:rPr>
              <w:t>2.2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903C" w14:textId="01A6DB54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3" w:history="1">
            <w:r w:rsidRPr="00ED7119">
              <w:rPr>
                <w:rStyle w:val="Hyperlink"/>
                <w:rFonts w:ascii="Trebuchet MS" w:hAnsi="Trebuchet MS"/>
                <w:noProof/>
              </w:rPr>
              <w:t>2.3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94335" w14:textId="7CAC974F" w:rsidR="00FF368B" w:rsidRDefault="00FF368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4" w:history="1">
            <w:r w:rsidRPr="00ED711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3A4B" w14:textId="548C6DCC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5" w:history="1">
            <w:r w:rsidRPr="00ED7119">
              <w:rPr>
                <w:rStyle w:val="Hyperlink"/>
                <w:rFonts w:ascii="Trebuchet MS" w:hAnsi="Trebuchet MS"/>
                <w:noProof/>
              </w:rPr>
              <w:t>3.1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Roles,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3AC5" w14:textId="31183644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6" w:history="1">
            <w:r w:rsidRPr="00ED7119">
              <w:rPr>
                <w:rStyle w:val="Hyperlink"/>
                <w:rFonts w:ascii="Trebuchet MS" w:hAnsi="Trebuchet MS"/>
                <w:noProof/>
              </w:rPr>
              <w:t>3.2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Business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6425" w14:textId="7B614B14" w:rsidR="00FF368B" w:rsidRDefault="00FF368B">
          <w:pPr>
            <w:pStyle w:val="TOC2"/>
            <w:tabs>
              <w:tab w:val="left" w:pos="960"/>
              <w:tab w:val="right" w:pos="9683"/>
            </w:tabs>
            <w:rPr>
              <w:noProof/>
            </w:rPr>
          </w:pPr>
          <w:hyperlink w:anchor="_Toc15564527" w:history="1">
            <w:r w:rsidRPr="00ED7119">
              <w:rPr>
                <w:rStyle w:val="Hyperlink"/>
                <w:rFonts w:ascii="Trebuchet MS" w:hAnsi="Trebuchet MS"/>
                <w:noProof/>
              </w:rPr>
              <w:t>3.3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rFonts w:ascii="Trebuchet MS" w:hAnsi="Trebuchet MS"/>
                <w:noProof/>
              </w:rPr>
              <w:t>Storefront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AB58" w14:textId="58655060" w:rsidR="00FF368B" w:rsidRDefault="00FF368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8" w:history="1">
            <w:r w:rsidRPr="00ED711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28E2" w14:textId="5C87DA62" w:rsidR="00FF368B" w:rsidRDefault="00FF368B">
          <w:pPr>
            <w:pStyle w:val="TOC1"/>
            <w:tabs>
              <w:tab w:val="left" w:pos="440"/>
              <w:tab w:val="right" w:pos="9683"/>
            </w:tabs>
            <w:rPr>
              <w:noProof/>
            </w:rPr>
          </w:pPr>
          <w:hyperlink w:anchor="_Toc15564529" w:history="1">
            <w:r w:rsidRPr="00ED711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D7119">
              <w:rPr>
                <w:rStyle w:val="Hyperlink"/>
                <w:noProof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F026" w14:textId="5269C4B5" w:rsidR="00920A29" w:rsidRDefault="00545597">
          <w:r>
            <w:fldChar w:fldCharType="end"/>
          </w:r>
        </w:p>
      </w:sdtContent>
    </w:sdt>
    <w:p w14:paraId="51869A4D" w14:textId="77777777" w:rsidR="00771F97" w:rsidRDefault="00771F97" w:rsidP="00771F97"/>
    <w:p w14:paraId="33DA542A" w14:textId="62D1C70D" w:rsidR="00771F97" w:rsidRDefault="00771F97" w:rsidP="00771F97"/>
    <w:p w14:paraId="24CE3BAE" w14:textId="16D442A7" w:rsidR="00FF368B" w:rsidRDefault="00FF368B" w:rsidP="00771F97"/>
    <w:p w14:paraId="680DBC3C" w14:textId="77777777" w:rsidR="00FF368B" w:rsidRDefault="00FF368B" w:rsidP="00771F97">
      <w:bookmarkStart w:id="2" w:name="_GoBack"/>
      <w:bookmarkEnd w:id="2"/>
    </w:p>
    <w:p w14:paraId="59DBA114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contextualSpacing w:val="0"/>
        <w:rPr>
          <w:rFonts w:ascii="Trebuchet MS" w:hAnsi="Trebuchet MS"/>
        </w:rPr>
      </w:pPr>
      <w:bookmarkStart w:id="3" w:name="_Toc15564504"/>
      <w:r w:rsidRPr="00C740A6">
        <w:rPr>
          <w:rFonts w:ascii="Trebuchet MS" w:hAnsi="Trebuchet MS"/>
        </w:rPr>
        <w:lastRenderedPageBreak/>
        <w:t>Summary</w:t>
      </w:r>
      <w:bookmarkEnd w:id="3"/>
    </w:p>
    <w:p w14:paraId="59BF6397" w14:textId="77777777" w:rsidR="00771F97" w:rsidRPr="00C740A6" w:rsidRDefault="00771F97" w:rsidP="00771F97">
      <w:pPr>
        <w:rPr>
          <w:rFonts w:ascii="Trebuchet MS" w:hAnsi="Trebuchet MS"/>
        </w:rPr>
      </w:pPr>
    </w:p>
    <w:p w14:paraId="1E5C843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 xml:space="preserve">This document describes how to implement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in </w:t>
      </w:r>
      <w:proofErr w:type="spellStart"/>
      <w:r w:rsidRPr="00C740A6">
        <w:rPr>
          <w:rFonts w:ascii="Trebuchet MS" w:hAnsi="Trebuchet MS"/>
        </w:rPr>
        <w:t>SiteGenesis</w:t>
      </w:r>
      <w:proofErr w:type="spellEnd"/>
      <w:r w:rsidRPr="00C740A6">
        <w:rPr>
          <w:rFonts w:ascii="Trebuchet MS" w:hAnsi="Trebuchet MS"/>
        </w:rPr>
        <w:t xml:space="preserve"> site. This cartridge can be configured in the Business Manager and contains all elements necessary to perform a successful best practices implementation of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>.</w:t>
      </w:r>
    </w:p>
    <w:p w14:paraId="5E488B64" w14:textId="77777777" w:rsidR="00771F97" w:rsidRPr="00C740A6" w:rsidRDefault="00771F97" w:rsidP="00771F97">
      <w:pPr>
        <w:widowControl w:val="0"/>
        <w:spacing w:before="120" w:after="120"/>
        <w:ind w:left="720"/>
        <w:jc w:val="both"/>
        <w:rPr>
          <w:rFonts w:ascii="Trebuchet MS" w:hAnsi="Trebuchet MS"/>
          <w:sz w:val="18"/>
          <w:szCs w:val="18"/>
        </w:rPr>
      </w:pPr>
    </w:p>
    <w:p w14:paraId="201866A1" w14:textId="77777777" w:rsidR="00771F97" w:rsidRPr="00C740A6" w:rsidRDefault="00771F97" w:rsidP="00771F97">
      <w:pPr>
        <w:pStyle w:val="Heading1"/>
        <w:numPr>
          <w:ilvl w:val="0"/>
          <w:numId w:val="11"/>
        </w:numPr>
        <w:pBdr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between w:val="nil"/>
          <w:bar w:val="nil"/>
        </w:pBdr>
        <w:spacing w:before="120"/>
        <w:contextualSpacing w:val="0"/>
        <w:rPr>
          <w:rFonts w:ascii="Trebuchet MS" w:hAnsi="Trebuchet MS"/>
        </w:rPr>
      </w:pPr>
      <w:bookmarkStart w:id="4" w:name="_et92p0"/>
      <w:bookmarkStart w:id="5" w:name="_Toc15564505"/>
      <w:bookmarkEnd w:id="4"/>
      <w:r w:rsidRPr="00C740A6">
        <w:rPr>
          <w:rFonts w:ascii="Trebuchet MS" w:hAnsi="Trebuchet MS"/>
        </w:rPr>
        <w:t>Component Overview</w:t>
      </w:r>
      <w:bookmarkEnd w:id="5"/>
    </w:p>
    <w:p w14:paraId="6325E628" w14:textId="77777777" w:rsidR="00771F97" w:rsidRPr="00C740A6" w:rsidRDefault="00771F97" w:rsidP="00771F97">
      <w:pPr>
        <w:rPr>
          <w:rFonts w:ascii="Trebuchet MS" w:hAnsi="Trebuchet MS"/>
        </w:rPr>
      </w:pPr>
    </w:p>
    <w:p w14:paraId="3FFB8B29" w14:textId="77777777" w:rsidR="00771F97" w:rsidRPr="00C740A6" w:rsidRDefault="00771F97" w:rsidP="00771F97">
      <w:pPr>
        <w:pStyle w:val="Heading2"/>
        <w:numPr>
          <w:ilvl w:val="1"/>
          <w:numId w:val="11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spacing w:before="120"/>
        <w:rPr>
          <w:rFonts w:ascii="Trebuchet MS" w:hAnsi="Trebuchet MS"/>
        </w:rPr>
      </w:pPr>
      <w:bookmarkStart w:id="6" w:name="_Toc15564506"/>
      <w:r w:rsidRPr="00C740A6">
        <w:rPr>
          <w:rFonts w:ascii="Trebuchet MS" w:hAnsi="Trebuchet MS"/>
        </w:rPr>
        <w:t>Functional Overview</w:t>
      </w:r>
      <w:bookmarkEnd w:id="6"/>
    </w:p>
    <w:p w14:paraId="30167CB0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69BA28C7" w14:textId="77777777" w:rsidR="00771F97" w:rsidRDefault="00771F97" w:rsidP="00771F97">
      <w:pPr>
        <w:spacing w:after="120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    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ab/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 is an alternative payment platform that increases sales and basket sizes by enabling interest-free installment plans at online stores. Consumers pay over time, but our merchant partners are paid upfront, eliminating risk of fraud or non-payment. </w:t>
      </w:r>
    </w:p>
    <w:p w14:paraId="25BB4704" w14:textId="77777777" w:rsidR="00771F97" w:rsidRPr="00C740A6" w:rsidRDefault="00771F97" w:rsidP="00771F97">
      <w:pPr>
        <w:spacing w:after="120"/>
        <w:ind w:left="513"/>
        <w:jc w:val="both"/>
        <w:rPr>
          <w:rFonts w:ascii="Trebuchet MS" w:hAnsi="Trebuchet MS"/>
        </w:rPr>
      </w:pPr>
      <w:r w:rsidRPr="008F0D8B">
        <w:rPr>
          <w:rFonts w:ascii="Trebuchet MS" w:hAnsi="Trebuchet MS"/>
        </w:rPr>
        <w:t xml:space="preserve">When you pay with </w:t>
      </w:r>
      <w:proofErr w:type="spellStart"/>
      <w:r w:rsidRPr="008F0D8B">
        <w:rPr>
          <w:rFonts w:ascii="Trebuchet MS" w:hAnsi="Trebuchet MS"/>
        </w:rPr>
        <w:t>Sezzle</w:t>
      </w:r>
      <w:proofErr w:type="spellEnd"/>
      <w:r w:rsidRPr="008F0D8B">
        <w:rPr>
          <w:rFonts w:ascii="Trebuchet MS" w:hAnsi="Trebuchet MS"/>
        </w:rPr>
        <w:t xml:space="preserve">, your purchase is split into four interest-free installments automatically scheduled over the next six weeks. It's a financially responsible way to pay </w:t>
      </w:r>
      <w:proofErr w:type="spellStart"/>
      <w:r w:rsidRPr="008F0D8B">
        <w:rPr>
          <w:rFonts w:ascii="Trebuchet MS" w:hAnsi="Trebuchet MS"/>
        </w:rPr>
        <w:t>over time</w:t>
      </w:r>
      <w:proofErr w:type="spellEnd"/>
      <w:r w:rsidRPr="008F0D8B">
        <w:rPr>
          <w:rFonts w:ascii="Trebuchet MS" w:hAnsi="Trebuchet MS"/>
        </w:rPr>
        <w:t xml:space="preserve"> and build credit.</w:t>
      </w:r>
    </w:p>
    <w:p w14:paraId="1CA02D70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7" w:name="_dy6vkm"/>
      <w:bookmarkStart w:id="8" w:name="_Toc15564507"/>
      <w:bookmarkEnd w:id="7"/>
      <w:r w:rsidRPr="00C740A6">
        <w:rPr>
          <w:rFonts w:ascii="Trebuchet MS" w:hAnsi="Trebuchet MS"/>
        </w:rPr>
        <w:t>Use Cases</w:t>
      </w:r>
      <w:bookmarkEnd w:id="8"/>
    </w:p>
    <w:p w14:paraId="47FBD204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22B4C35D" w14:textId="77777777" w:rsidR="00771F97" w:rsidRPr="001C37E5" w:rsidRDefault="00771F97" w:rsidP="00771F97">
      <w:pPr>
        <w:spacing w:after="120" w:line="360" w:lineRule="auto"/>
        <w:ind w:left="513" w:hanging="513"/>
        <w:jc w:val="both"/>
        <w:rPr>
          <w:rFonts w:ascii="Trebuchet MS" w:hAnsi="Trebuchet MS"/>
        </w:rPr>
      </w:pPr>
      <w:r w:rsidRPr="00C740A6">
        <w:rPr>
          <w:rFonts w:ascii="Trebuchet MS" w:hAnsi="Trebuchet MS"/>
        </w:rPr>
        <w:tab/>
      </w:r>
      <w:bookmarkStart w:id="9" w:name="_t3h5sf"/>
      <w:bookmarkEnd w:id="9"/>
      <w:r w:rsidRPr="00C740A6">
        <w:rPr>
          <w:rFonts w:ascii="Trebuchet MS" w:hAnsi="Trebuchet MS"/>
        </w:rPr>
        <w:t xml:space="preserve">Customers can use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payment method to pay their purchases.</w:t>
      </w:r>
    </w:p>
    <w:p w14:paraId="0BB78D7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0" w:name="_d34og8"/>
      <w:bookmarkStart w:id="11" w:name="_Toc15564508"/>
      <w:bookmarkEnd w:id="10"/>
      <w:r w:rsidRPr="00C740A6">
        <w:rPr>
          <w:rFonts w:ascii="Trebuchet MS" w:hAnsi="Trebuchet MS"/>
        </w:rPr>
        <w:t>Limitations, Constraints</w:t>
      </w:r>
      <w:bookmarkEnd w:id="11"/>
    </w:p>
    <w:p w14:paraId="1BBA0CE8" w14:textId="77777777" w:rsidR="00771F97" w:rsidRPr="001C37E5" w:rsidRDefault="00771F97" w:rsidP="0077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B8DE67D" w14:textId="77777777" w:rsidR="00771F97" w:rsidRPr="001C37E5" w:rsidRDefault="00771F97" w:rsidP="00771F9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C37E5">
        <w:rPr>
          <w:rFonts w:ascii="Trebuchet MS" w:eastAsia="Times New Roman" w:hAnsi="Trebuchet MS" w:cs="Times New Roman"/>
          <w:lang w:val="en-IN"/>
        </w:rPr>
        <w:t xml:space="preserve">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cartridge does not have support for partial refunds.  These can be placed in the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Merchant Dashboard.  </w:t>
      </w:r>
      <w:proofErr w:type="spellStart"/>
      <w:r w:rsidRPr="001C37E5">
        <w:rPr>
          <w:rFonts w:ascii="Trebuchet MS" w:eastAsia="Times New Roman" w:hAnsi="Trebuchet MS" w:cs="Times New Roman"/>
          <w:lang w:val="en-IN"/>
        </w:rPr>
        <w:t>Sezzle’s</w:t>
      </w:r>
      <w:proofErr w:type="spellEnd"/>
      <w:r w:rsidRPr="001C37E5">
        <w:rPr>
          <w:rFonts w:ascii="Trebuchet MS" w:eastAsia="Times New Roman" w:hAnsi="Trebuchet MS" w:cs="Times New Roman"/>
          <w:lang w:val="en-IN"/>
        </w:rPr>
        <w:t xml:space="preserve"> product does not allow for greater than the amount of the original purchase.</w:t>
      </w:r>
    </w:p>
    <w:p w14:paraId="1DD02AD2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2" w:name="_s8eyo1"/>
      <w:bookmarkStart w:id="13" w:name="_Toc15564509"/>
      <w:bookmarkEnd w:id="12"/>
      <w:r w:rsidRPr="00C740A6">
        <w:rPr>
          <w:rFonts w:ascii="Trebuchet MS" w:hAnsi="Trebuchet MS"/>
        </w:rPr>
        <w:t>Compatibility</w:t>
      </w:r>
      <w:bookmarkEnd w:id="13"/>
    </w:p>
    <w:p w14:paraId="560772DC" w14:textId="77777777" w:rsidR="00771F97" w:rsidRPr="00C740A6" w:rsidRDefault="00771F97" w:rsidP="00771F97">
      <w:pPr>
        <w:spacing w:after="0" w:line="240" w:lineRule="auto"/>
        <w:rPr>
          <w:rFonts w:ascii="Trebuchet MS" w:hAnsi="Trebuchet MS"/>
        </w:rPr>
      </w:pPr>
    </w:p>
    <w:p w14:paraId="76CE4114" w14:textId="77777777" w:rsidR="00771F97" w:rsidRPr="00F34EC9" w:rsidRDefault="00771F97" w:rsidP="00771F97">
      <w:pPr>
        <w:spacing w:after="120" w:line="360" w:lineRule="auto"/>
        <w:jc w:val="both"/>
        <w:rPr>
          <w:rFonts w:ascii="Trebuchet MS" w:eastAsia="Trebuchet MS" w:hAnsi="Trebuchet MS" w:cs="Trebuchet MS"/>
          <w:sz w:val="18"/>
          <w:szCs w:val="18"/>
          <w:highlight w:val="white"/>
        </w:rPr>
      </w:pPr>
      <w:r w:rsidRPr="00C740A6">
        <w:rPr>
          <w:rFonts w:ascii="Trebuchet MS" w:hAnsi="Trebuchet MS"/>
        </w:rPr>
        <w:tab/>
        <w:t xml:space="preserve">Cartridge is designed and developed for: 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Salesforce platform version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18.5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,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Storefront Reference Architecture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RefArch</w:t>
      </w:r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Compatibility mode </w:t>
      </w:r>
      <w:r>
        <w:rPr>
          <w:rFonts w:ascii="Trebuchet MS" w:eastAsia="Trebuchet MS" w:hAnsi="Trebuchet MS" w:cs="Trebuchet MS"/>
          <w:sz w:val="18"/>
          <w:szCs w:val="18"/>
          <w:highlight w:val="white"/>
        </w:rPr>
        <w:t>17.7</w:t>
      </w:r>
    </w:p>
    <w:p w14:paraId="61A39054" w14:textId="77777777" w:rsidR="00771F97" w:rsidRPr="00C740A6" w:rsidRDefault="00771F97" w:rsidP="00771F97">
      <w:pPr>
        <w:pStyle w:val="Heading2"/>
        <w:numPr>
          <w:ilvl w:val="1"/>
          <w:numId w:val="12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4" w:name="_dp8vu"/>
      <w:bookmarkStart w:id="15" w:name="_Toc15564510"/>
      <w:bookmarkEnd w:id="14"/>
      <w:r>
        <w:rPr>
          <w:rFonts w:ascii="Trebuchet MS" w:hAnsi="Trebuchet MS"/>
        </w:rPr>
        <w:t>Privacy</w:t>
      </w:r>
      <w:bookmarkEnd w:id="15"/>
    </w:p>
    <w:p w14:paraId="5AE4CE4A" w14:textId="77777777" w:rsidR="00920A29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Sezzle’s</w:t>
      </w:r>
      <w:proofErr w:type="spellEnd"/>
      <w:r>
        <w:rPr>
          <w:rFonts w:ascii="Trebuchet MS" w:hAnsi="Trebuchet MS"/>
        </w:rPr>
        <w:t xml:space="preserve"> privacy agreement can be found on our legal website at </w:t>
      </w:r>
      <w:hyperlink r:id="rId10" w:history="1">
        <w:r w:rsidRPr="00D82538">
          <w:rPr>
            <w:rStyle w:val="Hyperlink"/>
            <w:rFonts w:ascii="Trebuchet MS" w:hAnsi="Trebuchet MS"/>
          </w:rPr>
          <w:t>https://legal.sezzle.com/priva</w:t>
        </w:r>
        <w:r w:rsidRPr="00D82538">
          <w:rPr>
            <w:rStyle w:val="Hyperlink"/>
            <w:rFonts w:ascii="Trebuchet MS" w:hAnsi="Trebuchet MS"/>
          </w:rPr>
          <w:t>cy</w:t>
        </w:r>
      </w:hyperlink>
    </w:p>
    <w:p w14:paraId="16CADCAE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F80B2FC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075F5B19" w14:textId="77777777" w:rsid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Trebuchet MS" w:hAnsi="Trebuchet MS"/>
        </w:rPr>
      </w:pPr>
    </w:p>
    <w:p w14:paraId="703670C5" w14:textId="77777777" w:rsidR="00771F97" w:rsidRPr="00771F97" w:rsidRDefault="00771F97" w:rsidP="00771F97">
      <w:pPr>
        <w:tabs>
          <w:tab w:val="left" w:pos="1702"/>
          <w:tab w:val="right" w:pos="7655"/>
        </w:tabs>
        <w:spacing w:before="120" w:after="0"/>
        <w:rPr>
          <w:rFonts w:ascii="Cambria" w:eastAsia="Cambria" w:hAnsi="Cambria" w:cs="Cambria"/>
          <w:sz w:val="52"/>
          <w:szCs w:val="52"/>
        </w:rPr>
      </w:pPr>
    </w:p>
    <w:p w14:paraId="73913996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6" w:name="_Toc15564511"/>
      <w:r>
        <w:lastRenderedPageBreak/>
        <w:t>Implementation Guide</w:t>
      </w:r>
      <w:bookmarkEnd w:id="16"/>
    </w:p>
    <w:p w14:paraId="255B31CB" w14:textId="77777777" w:rsidR="00920A29" w:rsidRDefault="00920A29"/>
    <w:p w14:paraId="36920DCA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17" w:name="_Toc15564512"/>
      <w:r>
        <w:t>Setup</w:t>
      </w:r>
      <w:bookmarkEnd w:id="17"/>
    </w:p>
    <w:p w14:paraId="1C27DE7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8D69A5" w14:textId="77777777" w:rsidR="00920A29" w:rsidRDefault="00545597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Section describes steps that should be completed before cartridge configuration in Business Manager.</w:t>
      </w:r>
    </w:p>
    <w:p w14:paraId="0C1ABB8E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18" w:name="_Toc15564513"/>
      <w:r>
        <w:rPr>
          <w:sz w:val="18"/>
          <w:szCs w:val="18"/>
        </w:rPr>
        <w:t>Deploying cartridge to a sandbox</w:t>
      </w:r>
      <w:bookmarkEnd w:id="18"/>
    </w:p>
    <w:p w14:paraId="7899FD8A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6A097DC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19EEAF29" w14:textId="77777777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Import </w:t>
      </w:r>
      <w:del w:id="19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20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a workspace in Salesforce UX Studio.</w:t>
      </w:r>
    </w:p>
    <w:p w14:paraId="74C2825F" w14:textId="77777777" w:rsidR="00920A29" w:rsidRPr="00771F97" w:rsidRDefault="00545597" w:rsidP="0077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</w:t>
      </w:r>
      <w:del w:id="21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2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cartridge to Project Reference of Server Connection.</w:t>
      </w:r>
    </w:p>
    <w:p w14:paraId="6510657B" w14:textId="77777777" w:rsidR="00920A29" w:rsidRDefault="005455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Wait until Studio completes workspace built and uploading source codes to a sandbox.</w:t>
      </w:r>
    </w:p>
    <w:p w14:paraId="4111F9F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</w:p>
    <w:p w14:paraId="69AF9A93" w14:textId="77777777" w:rsidR="00920A29" w:rsidRDefault="00545597">
      <w:pPr>
        <w:pStyle w:val="Heading3"/>
        <w:numPr>
          <w:ilvl w:val="2"/>
          <w:numId w:val="3"/>
        </w:numPr>
        <w:ind w:left="0" w:firstLine="0"/>
        <w:rPr>
          <w:sz w:val="18"/>
          <w:szCs w:val="18"/>
        </w:rPr>
      </w:pPr>
      <w:bookmarkStart w:id="23" w:name="_Toc15564514"/>
      <w:r>
        <w:rPr>
          <w:sz w:val="18"/>
          <w:szCs w:val="18"/>
        </w:rPr>
        <w:t>Sandbox setup</w:t>
      </w:r>
      <w:bookmarkEnd w:id="23"/>
    </w:p>
    <w:p w14:paraId="10C9E06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B3AC6F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Business Manager -&gt; Site -&gt; Manage Sites. Select correct site, then select Settings tab. In cartridge path at the 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beginning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write the following:</w:t>
      </w:r>
    </w:p>
    <w:p w14:paraId="26EAFB50" w14:textId="77777777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int_</w:t>
      </w:r>
      <w:del w:id="2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2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_overlay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:int_</w:t>
      </w:r>
      <w:del w:id="26" w:author="Rajan Bhuyan" w:date="2019-07-30T14:21:00Z">
        <w:r w:rsidR="005F6EA4"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2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</w:t>
      </w:r>
      <w:r w:rsidR="00135C0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sfra</w:t>
      </w:r>
      <w:proofErr w:type="spellEnd"/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:</w:t>
      </w:r>
    </w:p>
    <w:p w14:paraId="1FB7EF80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Download cartridge source code.</w:t>
      </w:r>
    </w:p>
    <w:p w14:paraId="6E6BC741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Find </w:t>
      </w:r>
      <w:del w:id="2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2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_metadata.xml in folded metadata.</w:t>
      </w:r>
    </w:p>
    <w:p w14:paraId="37C80CF0" w14:textId="77777777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Site Development &gt; Import &amp; Export. Click Upload button and select </w:t>
      </w:r>
      <w:del w:id="3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10A524A3" w14:textId="77777777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3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_meta.xml.</w:t>
      </w:r>
    </w:p>
    <w:p w14:paraId="2A7B45B3" w14:textId="77777777" w:rsidR="00920A29" w:rsidRPr="00771F97" w:rsidRDefault="00545597" w:rsidP="00771F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Ordering &gt; Import &amp; Export. Click Upload button and select </w:t>
      </w:r>
      <w:del w:id="3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562DBE9D" w14:textId="77777777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3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_payment.xml.</w:t>
      </w:r>
    </w:p>
    <w:p w14:paraId="33F67E07" w14:textId="77777777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Content &gt; Import &amp; Export. Click Upload button and select </w:t>
      </w:r>
      <w:del w:id="3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3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124DA917" w14:textId="77777777" w:rsidR="00920A29" w:rsidRPr="00495D53" w:rsidRDefault="00545597" w:rsidP="00495D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4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_asset.xml.</w:t>
      </w:r>
    </w:p>
    <w:p w14:paraId="485C82F7" w14:textId="77777777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Online Marketing &gt; Import &amp; Export. Click Upload button and select </w:t>
      </w:r>
      <w:del w:id="4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20190CA2" w14:textId="77777777" w:rsidR="00920A29" w:rsidRPr="0077042C" w:rsidRDefault="00545597" w:rsidP="007704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4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_slots.xml.</w:t>
      </w:r>
    </w:p>
    <w:p w14:paraId="7C066097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</w:t>
      </w:r>
      <w:hyperlink r:id="rId11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Merchant Tools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hyperlink r:id="rId12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Ordering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Payment Processors. Click NEW button and create payment processor with ID - </w:t>
      </w:r>
      <w:del w:id="46" w:author="Rajan Bhuyan" w:date="2019-07-30T14:22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7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_PAYMENT.</w:t>
      </w:r>
    </w:p>
    <w:p w14:paraId="1BB47479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Site Preferences group was created with ID - </w:t>
      </w:r>
      <w:del w:id="48" w:author="Rajan Bhuyan" w:date="2019-07-30T14:22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49" w:author="Rajan Bhuyan" w:date="2019-07-30T14:22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_PAYMENT and name – </w:t>
      </w:r>
      <w:del w:id="5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5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74E503EB" w14:textId="77777777" w:rsidR="00920A29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Payment Method was created with ID - </w:t>
      </w:r>
      <w:del w:id="5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5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and name – </w:t>
      </w:r>
      <w:del w:id="5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5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. Enable </w:t>
      </w:r>
      <w:del w:id="5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5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payment method.</w:t>
      </w:r>
    </w:p>
    <w:p w14:paraId="10D456E5" w14:textId="77777777" w:rsidR="00920A29" w:rsidRPr="0077042C" w:rsidRDefault="0054559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You can add image or text for your payment method by updating content asset “</w:t>
      </w:r>
      <w:proofErr w:type="spellStart"/>
      <w:del w:id="5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5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-payment-method”.</w:t>
      </w:r>
    </w:p>
    <w:p w14:paraId="3D1640DF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</w:p>
    <w:p w14:paraId="19C36EE6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60" w:name="_Toc15564515"/>
      <w:r>
        <w:lastRenderedPageBreak/>
        <w:t>Configuration</w:t>
      </w:r>
      <w:bookmarkEnd w:id="60"/>
    </w:p>
    <w:p w14:paraId="798236C2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37B9C14" w14:textId="77777777" w:rsidR="00920A29" w:rsidRDefault="0054559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This section describes configuration of the sandbox.</w:t>
      </w:r>
    </w:p>
    <w:p w14:paraId="081F5873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bookmarkStart w:id="61" w:name="_Toc15564516"/>
      <w:r>
        <w:t>Site Preferences configuration</w:t>
      </w:r>
      <w:bookmarkEnd w:id="61"/>
    </w:p>
    <w:p w14:paraId="3590FB8F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60F773E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Merchant Tools &gt; Site Preferences &gt; </w:t>
      </w:r>
      <w:hyperlink r:id="rId13">
        <w:r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Custom Site Preferences</w:t>
        </w:r>
      </w:hyperlink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&gt; </w:t>
      </w:r>
      <w:del w:id="6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</w:p>
    <w:p w14:paraId="6A5E3447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Enable attribute - </w:t>
      </w:r>
      <w:del w:id="6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Online Status. This attribute defines status (enable/disable) of </w:t>
      </w:r>
      <w:del w:id="6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integration.</w:t>
      </w:r>
    </w:p>
    <w:p w14:paraId="3B086ED2" w14:textId="77777777" w:rsidR="00920A29" w:rsidRDefault="00545597" w:rsidP="00770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Select a value from dropdown </w:t>
      </w:r>
      <w:del w:id="6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6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Mode. This attribute defines in which mode cartridge will work. Allowable values are “Sandbox” and “Production”.</w:t>
      </w:r>
    </w:p>
    <w:p w14:paraId="4D903EC3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del w:id="7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7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Public Key with provided public key from </w:t>
      </w:r>
      <w:del w:id="72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73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31C49BD4" w14:textId="77777777" w:rsidR="00920A29" w:rsidRDefault="005455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Add site preference attribute - </w:t>
      </w:r>
      <w:del w:id="74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75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 Private Key with provided private key from </w:t>
      </w:r>
      <w:del w:id="76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proofErr w:type="spellStart"/>
      <w:ins w:id="77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proofErr w:type="spellEnd"/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.</w:t>
      </w:r>
    </w:p>
    <w:p w14:paraId="5E9AD773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del w:id="78" w:author="Rajan Bhuyan" w:date="2019-07-30T14:21:00Z">
        <w:r w:rsidDel="003A3D62">
          <w:delText>Affirm</w:delText>
        </w:r>
      </w:del>
      <w:bookmarkStart w:id="79" w:name="_Toc15564517"/>
      <w:proofErr w:type="spellStart"/>
      <w:ins w:id="80" w:author="Rajan Bhuyan" w:date="2019-07-30T14:21:00Z">
        <w:r w:rsidR="003A3D62">
          <w:t>Sezzle</w:t>
        </w:r>
      </w:ins>
      <w:proofErr w:type="spellEnd"/>
      <w:r>
        <w:t xml:space="preserve"> Services configuration</w:t>
      </w:r>
      <w:bookmarkEnd w:id="79"/>
    </w:p>
    <w:p w14:paraId="754842E5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3B4F83" w14:textId="77777777" w:rsidR="00920A29" w:rsidRDefault="00545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Import &amp; Export.</w:t>
      </w:r>
    </w:p>
    <w:p w14:paraId="2E664C67" w14:textId="77777777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del w:id="81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82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</w:t>
      </w:r>
    </w:p>
    <w:p w14:paraId="258DCFFB" w14:textId="77777777" w:rsidR="00920A29" w:rsidRPr="0077042C" w:rsidRDefault="00545597" w:rsidP="00770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select </w:t>
      </w:r>
      <w:del w:id="83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84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_services.xml.</w:t>
      </w:r>
    </w:p>
    <w:p w14:paraId="4C708B60" w14:textId="77777777" w:rsidR="00920A29" w:rsidRDefault="00545597">
      <w:pPr>
        <w:pStyle w:val="Heading3"/>
        <w:numPr>
          <w:ilvl w:val="2"/>
          <w:numId w:val="3"/>
        </w:numPr>
        <w:ind w:left="0" w:firstLine="0"/>
      </w:pPr>
      <w:del w:id="85" w:author="Rajan Bhuyan" w:date="2019-07-30T14:21:00Z">
        <w:r w:rsidDel="003A3D62">
          <w:delText>Affirm</w:delText>
        </w:r>
      </w:del>
      <w:bookmarkStart w:id="86" w:name="_Toc15564518"/>
      <w:proofErr w:type="spellStart"/>
      <w:ins w:id="87" w:author="Rajan Bhuyan" w:date="2019-07-30T14:21:00Z">
        <w:r w:rsidR="003A3D62">
          <w:t>Sezzle</w:t>
        </w:r>
      </w:ins>
      <w:proofErr w:type="spellEnd"/>
      <w:r>
        <w:t xml:space="preserve"> Job configuration</w:t>
      </w:r>
      <w:bookmarkEnd w:id="86"/>
    </w:p>
    <w:p w14:paraId="149FCEC0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CB4C4E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Go to Administration &gt; Operations &gt; Import &amp; Export. </w:t>
      </w:r>
    </w:p>
    <w:p w14:paraId="7F3B1AC8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Upload button and select </w:t>
      </w:r>
      <w:del w:id="88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89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197F71AE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Click Import button and run import of </w:t>
      </w:r>
      <w:del w:id="90" w:author="Rajan Bhuyan" w:date="2019-07-30T14:21:00Z">
        <w:r w:rsidDel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delText>affirm</w:delText>
        </w:r>
      </w:del>
      <w:ins w:id="91" w:author="Rajan Bhuyan" w:date="2019-07-30T14:21:00Z">
        <w:r w:rsidR="003A3D62">
          <w:rPr>
            <w:rFonts w:ascii="Trebuchet MS" w:eastAsia="Trebuchet MS" w:hAnsi="Trebuchet MS" w:cs="Trebuchet MS"/>
            <w:color w:val="000000"/>
            <w:sz w:val="18"/>
            <w:szCs w:val="18"/>
            <w:highlight w:val="white"/>
          </w:rPr>
          <w:t>sezzle</w:t>
        </w:r>
      </w:ins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_jobs_</w:t>
      </w:r>
      <w:r w:rsidR="005F6EA4"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s</w:t>
      </w: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fra.xml.</w:t>
      </w:r>
    </w:p>
    <w:p w14:paraId="4938DFFA" w14:textId="77777777" w:rsidR="00920A29" w:rsidRDefault="0054559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Go to Administration &gt; Operations &gt; Job Schedules</w:t>
      </w:r>
    </w:p>
    <w:p w14:paraId="25F54367" w14:textId="77777777" w:rsidR="00920A29" w:rsidRPr="0077042C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 xml:space="preserve">Verify that each imported job was created. </w:t>
      </w:r>
    </w:p>
    <w:p w14:paraId="4D278821" w14:textId="77777777" w:rsidR="00920A29" w:rsidRDefault="00545597" w:rsidP="0077042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0" w:firstLine="0"/>
        <w:jc w:val="both"/>
      </w:pPr>
      <w:r>
        <w:rPr>
          <w:rFonts w:ascii="Trebuchet MS" w:eastAsia="Trebuchet MS" w:hAnsi="Trebuchet MS" w:cs="Trebuchet MS"/>
          <w:color w:val="000000"/>
          <w:sz w:val="18"/>
          <w:szCs w:val="18"/>
          <w:highlight w:val="white"/>
        </w:rPr>
        <w:t>Change execution scope of every job to your site.</w:t>
      </w:r>
      <w:bookmarkStart w:id="92" w:name="_3j2qqm3" w:colFirst="0" w:colLast="0"/>
      <w:bookmarkEnd w:id="92"/>
    </w:p>
    <w:p w14:paraId="009E3F4C" w14:textId="77777777" w:rsidR="00920A29" w:rsidRDefault="00545597">
      <w:pPr>
        <w:pStyle w:val="Heading2"/>
        <w:numPr>
          <w:ilvl w:val="1"/>
          <w:numId w:val="3"/>
        </w:numPr>
        <w:ind w:left="0" w:firstLine="0"/>
      </w:pPr>
      <w:bookmarkStart w:id="93" w:name="_Toc15564519"/>
      <w:r>
        <w:t>Testing</w:t>
      </w:r>
      <w:bookmarkEnd w:id="93"/>
    </w:p>
    <w:p w14:paraId="51EEE9E6" w14:textId="77777777" w:rsidR="0077042C" w:rsidRDefault="0077042C">
      <w:pPr>
        <w:rPr>
          <w:rFonts w:ascii="Trebuchet MS" w:hAnsi="Trebuchet MS"/>
          <w:shd w:val="clear" w:color="auto" w:fill="FFFFFF"/>
        </w:rPr>
      </w:pPr>
    </w:p>
    <w:p w14:paraId="55900B99" w14:textId="77777777" w:rsidR="00920A29" w:rsidRDefault="0077042C"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has a sandbox that can be used for testing. In Business Manager, navigate to the </w:t>
      </w:r>
      <w:proofErr w:type="spellStart"/>
      <w:r>
        <w:rPr>
          <w:rFonts w:ascii="Trebuchet MS" w:hAnsi="Trebuchet MS"/>
          <w:shd w:val="clear" w:color="auto" w:fill="FFFFFF"/>
        </w:rPr>
        <w:t>RefArch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Site -&gt; Site Preferences-&gt;Custom Preferences. A custom site preference group with the ID SEZZLE_PAYMENT is available. Please select it and locate ‘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Mode’. Select ‘Sandbox’ as the mode for testing and ‘Save’ it.</w:t>
      </w:r>
      <w:r>
        <w:rPr>
          <w:rFonts w:ascii="Trebuchet MS" w:hAnsi="Trebuchet MS"/>
          <w:shd w:val="clear" w:color="auto" w:fill="FFFFFF"/>
        </w:rPr>
        <w:t xml:space="preserve"> Please use “</w:t>
      </w:r>
      <w:r w:rsidRPr="00B8528A">
        <w:rPr>
          <w:rFonts w:ascii="Trebuchet MS" w:hAnsi="Trebuchet MS"/>
          <w:shd w:val="clear" w:color="auto" w:fill="FFFFFF"/>
        </w:rPr>
        <w:t>123123</w:t>
      </w:r>
      <w:r>
        <w:rPr>
          <w:rFonts w:ascii="Trebuchet MS" w:hAnsi="Trebuchet MS"/>
          <w:shd w:val="clear" w:color="auto" w:fill="FFFFFF"/>
        </w:rPr>
        <w:t>”, when prompted for OTPs while using Sandbox mode.</w:t>
      </w:r>
      <w:r w:rsidR="00545597">
        <w:br w:type="page"/>
      </w:r>
    </w:p>
    <w:p w14:paraId="1219D93B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94" w:name="_Toc15564520"/>
      <w:r>
        <w:lastRenderedPageBreak/>
        <w:t>Operations, Maintenance</w:t>
      </w:r>
      <w:bookmarkEnd w:id="94"/>
    </w:p>
    <w:p w14:paraId="04AF6E73" w14:textId="77777777" w:rsidR="00920A29" w:rsidRDefault="00920A29" w:rsidP="0077042C">
      <w:pPr>
        <w:ind w:left="720"/>
      </w:pPr>
    </w:p>
    <w:p w14:paraId="592CE63A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5" w:name="_Toc15564521"/>
      <w:r w:rsidRPr="00C740A6">
        <w:rPr>
          <w:rFonts w:ascii="Trebuchet MS" w:hAnsi="Trebuchet MS"/>
        </w:rPr>
        <w:t>Data Storage</w:t>
      </w:r>
      <w:bookmarkEnd w:id="95"/>
    </w:p>
    <w:p w14:paraId="2A891E9B" w14:textId="77777777" w:rsidR="0077042C" w:rsidRPr="00C740A6" w:rsidRDefault="0077042C" w:rsidP="0077042C">
      <w:pPr>
        <w:spacing w:after="240"/>
        <w:ind w:left="567"/>
        <w:rPr>
          <w:rFonts w:ascii="Trebuchet MS" w:hAnsi="Trebuchet MS"/>
        </w:rPr>
      </w:pP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cartridge is extending Salesforce Commerce Cloud system objects to store related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data for request. Following objects that were extended: Order, Product, Category, </w:t>
      </w:r>
      <w:proofErr w:type="spellStart"/>
      <w:r w:rsidRPr="00C740A6">
        <w:rPr>
          <w:rFonts w:ascii="Trebuchet MS" w:hAnsi="Trebuchet MS"/>
        </w:rPr>
        <w:t>SitePreference</w:t>
      </w:r>
      <w:proofErr w:type="spellEnd"/>
      <w:r w:rsidRPr="00C740A6">
        <w:rPr>
          <w:rFonts w:ascii="Trebuchet MS" w:hAnsi="Trebuchet MS"/>
        </w:rPr>
        <w:t>.</w:t>
      </w:r>
    </w:p>
    <w:p w14:paraId="6967EA7C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6" w:name="_Toc15564522"/>
      <w:r w:rsidRPr="00C740A6">
        <w:rPr>
          <w:rFonts w:ascii="Trebuchet MS" w:hAnsi="Trebuchet MS"/>
        </w:rPr>
        <w:t>Availability</w:t>
      </w:r>
      <w:bookmarkEnd w:id="96"/>
    </w:p>
    <w:p w14:paraId="529B9081" w14:textId="77777777" w:rsidR="0077042C" w:rsidRPr="00C740A6" w:rsidRDefault="0077042C" w:rsidP="0077042C">
      <w:pPr>
        <w:spacing w:after="0" w:line="312" w:lineRule="auto"/>
        <w:ind w:left="567" w:hanging="284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  <w:t xml:space="preserve"> </w:t>
      </w:r>
      <w:r w:rsidRPr="00C740A6">
        <w:rPr>
          <w:rFonts w:ascii="Trebuchet MS" w:hAnsi="Trebuchet MS"/>
          <w:sz w:val="18"/>
          <w:szCs w:val="18"/>
          <w:shd w:val="clear" w:color="auto" w:fill="FFFFFF"/>
        </w:rPr>
        <w:t xml:space="preserve"> </w:t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gateway guarantees an uptime of </w:t>
      </w:r>
      <w:r w:rsidRPr="00C740A6">
        <w:rPr>
          <w:rFonts w:ascii="Trebuchet MS" w:hAnsi="Trebuchet MS"/>
        </w:rPr>
        <w:t>almost 100%.</w:t>
      </w:r>
      <w:r w:rsidRPr="00C740A6">
        <w:rPr>
          <w:rFonts w:ascii="Trebuchet MS" w:hAnsi="Trebuchet MS"/>
          <w:shd w:val="clear" w:color="auto" w:fill="FFFFFF"/>
        </w:rPr>
        <w:t xml:space="preserve"> However, in case the system does not respond, customers will not be able to use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to checkout and will have to use a different payment method. </w:t>
      </w:r>
    </w:p>
    <w:p w14:paraId="35038F90" w14:textId="77777777" w:rsidR="0077042C" w:rsidRPr="00C740A6" w:rsidRDefault="0077042C" w:rsidP="0077042C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12" w:lineRule="auto"/>
        <w:ind w:left="567" w:hanging="284"/>
        <w:rPr>
          <w:rFonts w:ascii="Trebuchet MS" w:eastAsia="Trebuchet MS" w:hAnsi="Trebuchet MS" w:cs="Trebuchet MS"/>
          <w:u w:color="000000"/>
          <w:shd w:val="clear" w:color="auto" w:fill="FFFFFF"/>
        </w:rPr>
      </w:pPr>
      <w:r w:rsidRPr="00C740A6">
        <w:rPr>
          <w:rFonts w:ascii="Trebuchet MS" w:eastAsia="Trebuchet MS" w:hAnsi="Trebuchet MS" w:cs="Trebuchet MS"/>
          <w:u w:color="000000"/>
          <w:shd w:val="clear" w:color="auto" w:fill="FFFFFF"/>
        </w:rPr>
        <w:tab/>
      </w:r>
      <w:r w:rsidRPr="00C740A6">
        <w:rPr>
          <w:rFonts w:ascii="Trebuchet MS" w:hAnsi="Trebuchet MS"/>
          <w:u w:color="000000"/>
          <w:shd w:val="clear" w:color="auto" w:fill="FFFFFF"/>
        </w:rPr>
        <w:t xml:space="preserve">Customers are able to logout at all times from </w:t>
      </w:r>
      <w:proofErr w:type="spellStart"/>
      <w:r w:rsidRPr="00C740A6">
        <w:rPr>
          <w:rFonts w:ascii="Trebuchet MS" w:hAnsi="Trebuchet MS"/>
          <w:u w:color="000000"/>
          <w:shd w:val="clear" w:color="auto" w:fill="FFFFFF"/>
        </w:rPr>
        <w:t>Sezzle’s</w:t>
      </w:r>
      <w:proofErr w:type="spellEnd"/>
      <w:r w:rsidRPr="00C740A6">
        <w:rPr>
          <w:rFonts w:ascii="Trebuchet MS" w:hAnsi="Trebuchet MS"/>
          <w:u w:color="000000"/>
          <w:shd w:val="clear" w:color="auto" w:fill="FFFFFF"/>
        </w:rPr>
        <w:t xml:space="preserve"> checkout method, thus enabling a flexible checkout process.</w:t>
      </w:r>
    </w:p>
    <w:p w14:paraId="64A753F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z w:val="18"/>
          <w:szCs w:val="18"/>
          <w:shd w:val="clear" w:color="auto" w:fill="FFFFFF"/>
        </w:rPr>
      </w:pPr>
      <w:r w:rsidRPr="00C740A6">
        <w:rPr>
          <w:rFonts w:ascii="Trebuchet MS" w:hAnsi="Trebuchet MS"/>
        </w:rPr>
        <w:tab/>
      </w:r>
    </w:p>
    <w:p w14:paraId="024CFD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7" w:name="_Toc15564523"/>
      <w:r w:rsidRPr="00C740A6">
        <w:rPr>
          <w:rFonts w:ascii="Trebuchet MS" w:hAnsi="Trebuchet MS"/>
        </w:rPr>
        <w:t>Support</w:t>
      </w:r>
      <w:bookmarkEnd w:id="97"/>
    </w:p>
    <w:p w14:paraId="5EA9D2BD" w14:textId="77777777" w:rsidR="0077042C" w:rsidRPr="00C740A6" w:rsidRDefault="0077042C" w:rsidP="0077042C">
      <w:pPr>
        <w:spacing w:after="120"/>
        <w:ind w:left="851" w:hanging="851"/>
        <w:rPr>
          <w:rFonts w:ascii="Trebuchet MS" w:eastAsia="Trebuchet MS" w:hAnsi="Trebuchet MS" w:cs="Trebuchet MS"/>
        </w:rPr>
      </w:pPr>
    </w:p>
    <w:p w14:paraId="340675AE" w14:textId="77777777" w:rsidR="0077042C" w:rsidRDefault="0077042C" w:rsidP="0077042C">
      <w:pPr>
        <w:ind w:left="720"/>
      </w:pPr>
      <w:r w:rsidRPr="00C740A6">
        <w:rPr>
          <w:rFonts w:ascii="Trebuchet MS" w:hAnsi="Trebuchet MS"/>
        </w:rPr>
        <w:t xml:space="preserve">  In case of any availability issues, </w:t>
      </w:r>
      <w:proofErr w:type="spellStart"/>
      <w:r w:rsidRPr="00C740A6">
        <w:rPr>
          <w:rFonts w:ascii="Trebuchet MS" w:hAnsi="Trebuchet MS"/>
        </w:rPr>
        <w:t>Sezzle</w:t>
      </w:r>
      <w:proofErr w:type="spellEnd"/>
      <w:r w:rsidRPr="00C740A6">
        <w:rPr>
          <w:rFonts w:ascii="Trebuchet MS" w:hAnsi="Trebuchet MS"/>
        </w:rPr>
        <w:t xml:space="preserve"> support can be reached via email at      merchantsupport@sezzle.com.</w:t>
      </w:r>
    </w:p>
    <w:p w14:paraId="76DD569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98" w:name="_Toc15564524"/>
      <w:r>
        <w:t>User Guide</w:t>
      </w:r>
      <w:bookmarkEnd w:id="98"/>
    </w:p>
    <w:p w14:paraId="245002E0" w14:textId="77777777" w:rsidR="00920A29" w:rsidRDefault="00920A29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C8B1661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99" w:name="_Toc15564525"/>
      <w:r w:rsidRPr="00C740A6">
        <w:rPr>
          <w:rFonts w:ascii="Trebuchet MS" w:hAnsi="Trebuchet MS"/>
        </w:rPr>
        <w:t>Roles, Responsibilities</w:t>
      </w:r>
      <w:bookmarkEnd w:id="99"/>
    </w:p>
    <w:p w14:paraId="6EE65A42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162179B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bookmarkStart w:id="100" w:name="_x2ik5"/>
      <w:r w:rsidRPr="00C740A6">
        <w:rPr>
          <w:rFonts w:ascii="Trebuchet MS" w:hAnsi="Trebuchet MS"/>
          <w:shd w:val="clear" w:color="auto" w:fill="FFFFFF"/>
        </w:rPr>
        <w:t xml:space="preserve">Integration of this cartridge will typically be done by a SFCC(Demandware) developer.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will provide access keys for be used with the API. </w:t>
      </w:r>
    </w:p>
    <w:p w14:paraId="1D46E59B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01" w:name="_p2csry"/>
      <w:bookmarkStart w:id="102" w:name="_Toc15564526"/>
      <w:bookmarkEnd w:id="100"/>
      <w:bookmarkEnd w:id="101"/>
      <w:r w:rsidRPr="00C740A6">
        <w:rPr>
          <w:rFonts w:ascii="Trebuchet MS" w:hAnsi="Trebuchet MS"/>
        </w:rPr>
        <w:t>Business Manager</w:t>
      </w:r>
      <w:bookmarkEnd w:id="102"/>
    </w:p>
    <w:p w14:paraId="43E31E69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7B127756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hAnsi="Trebuchet MS"/>
        </w:rPr>
        <w:tab/>
      </w:r>
      <w:bookmarkStart w:id="103" w:name="_n2zr"/>
      <w:bookmarkEnd w:id="103"/>
      <w:r w:rsidRPr="00C740A6">
        <w:rPr>
          <w:rFonts w:ascii="Trebuchet MS" w:hAnsi="Trebuchet MS"/>
          <w:shd w:val="clear" w:color="auto" w:fill="FFFFFF"/>
        </w:rPr>
        <w:t>The cartridge doesn’t extend Business Manager.</w:t>
      </w:r>
    </w:p>
    <w:p w14:paraId="0E790C3E" w14:textId="77777777" w:rsidR="0077042C" w:rsidRPr="00C740A6" w:rsidRDefault="0077042C" w:rsidP="0077042C">
      <w:pPr>
        <w:pStyle w:val="Heading2"/>
        <w:numPr>
          <w:ilvl w:val="1"/>
          <w:numId w:val="3"/>
        </w:num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rPr>
          <w:rFonts w:ascii="Trebuchet MS" w:hAnsi="Trebuchet MS"/>
        </w:rPr>
      </w:pPr>
      <w:bookmarkStart w:id="104" w:name="_o7alnk"/>
      <w:bookmarkStart w:id="105" w:name="_Toc15564527"/>
      <w:bookmarkEnd w:id="104"/>
      <w:r w:rsidRPr="00C740A6">
        <w:rPr>
          <w:rFonts w:ascii="Trebuchet MS" w:hAnsi="Trebuchet MS"/>
        </w:rPr>
        <w:t>Storefront Functionality</w:t>
      </w:r>
      <w:bookmarkEnd w:id="105"/>
    </w:p>
    <w:p w14:paraId="54D74C83" w14:textId="77777777" w:rsidR="0077042C" w:rsidRPr="00C740A6" w:rsidRDefault="0077042C" w:rsidP="0077042C">
      <w:pPr>
        <w:spacing w:after="0" w:line="240" w:lineRule="auto"/>
        <w:rPr>
          <w:rFonts w:ascii="Trebuchet MS" w:hAnsi="Trebuchet MS"/>
        </w:rPr>
      </w:pPr>
    </w:p>
    <w:p w14:paraId="629F1AF3" w14:textId="77777777" w:rsidR="0077042C" w:rsidRPr="00C740A6" w:rsidRDefault="0077042C" w:rsidP="0077042C">
      <w:pPr>
        <w:spacing w:after="120" w:line="360" w:lineRule="auto"/>
        <w:ind w:left="1080" w:hanging="1080"/>
        <w:jc w:val="both"/>
        <w:rPr>
          <w:rFonts w:ascii="Trebuchet MS" w:eastAsia="Trebuchet MS" w:hAnsi="Trebuchet MS" w:cs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Once enabled, 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Link integration will add a new functionality to your Salesforce Commerce Cloud store. </w:t>
      </w:r>
    </w:p>
    <w:p w14:paraId="0CD9C28F" w14:textId="77777777" w:rsidR="0077042C" w:rsidRDefault="0077042C" w:rsidP="0077042C">
      <w:pPr>
        <w:spacing w:after="120" w:line="360" w:lineRule="auto"/>
        <w:ind w:left="1080" w:hanging="1080"/>
        <w:jc w:val="both"/>
        <w:rPr>
          <w:rFonts w:ascii="Trebuchet MS" w:hAnsi="Trebuchet MS"/>
          <w:shd w:val="clear" w:color="auto" w:fill="FFFFFF"/>
        </w:rPr>
      </w:pPr>
      <w:r w:rsidRPr="00C740A6">
        <w:rPr>
          <w:rFonts w:ascii="Trebuchet MS" w:eastAsia="Trebuchet MS" w:hAnsi="Trebuchet MS" w:cs="Trebuchet MS"/>
          <w:sz w:val="18"/>
          <w:szCs w:val="18"/>
          <w:shd w:val="clear" w:color="auto" w:fill="FFFFFF"/>
        </w:rPr>
        <w:tab/>
      </w:r>
      <w:r w:rsidRPr="00C740A6">
        <w:rPr>
          <w:rFonts w:ascii="Trebuchet MS" w:hAnsi="Trebuchet MS"/>
          <w:shd w:val="clear" w:color="auto" w:fill="FFFFFF"/>
        </w:rPr>
        <w:t xml:space="preserve">The </w:t>
      </w:r>
      <w:proofErr w:type="spellStart"/>
      <w:r w:rsidRPr="00C740A6">
        <w:rPr>
          <w:rFonts w:ascii="Trebuchet MS" w:hAnsi="Trebuchet MS"/>
          <w:shd w:val="clear" w:color="auto" w:fill="FFFFFF"/>
        </w:rPr>
        <w:t>Sezzle</w:t>
      </w:r>
      <w:proofErr w:type="spellEnd"/>
      <w:r w:rsidRPr="00C740A6">
        <w:rPr>
          <w:rFonts w:ascii="Trebuchet MS" w:hAnsi="Trebuchet MS"/>
          <w:shd w:val="clear" w:color="auto" w:fill="FFFFFF"/>
        </w:rPr>
        <w:t xml:space="preserve"> payment method will show as an option on the billing page.</w:t>
      </w:r>
    </w:p>
    <w:p w14:paraId="1909991B" w14:textId="77777777" w:rsidR="0077042C" w:rsidRDefault="0077042C" w:rsidP="007704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435A48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06" w:name="_Toc15564528"/>
      <w:r>
        <w:lastRenderedPageBreak/>
        <w:t>Known Issues</w:t>
      </w:r>
      <w:bookmarkEnd w:id="106"/>
    </w:p>
    <w:p w14:paraId="52EB3BD8" w14:textId="77777777" w:rsidR="00920A29" w:rsidRDefault="00920A29"/>
    <w:tbl>
      <w:tblPr>
        <w:tblStyle w:val="a"/>
        <w:tblW w:w="9637" w:type="dxa"/>
        <w:tblInd w:w="3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3"/>
        <w:gridCol w:w="7954"/>
      </w:tblGrid>
      <w:tr w:rsidR="00920A29" w14:paraId="2618CAD1" w14:textId="77777777">
        <w:tc>
          <w:tcPr>
            <w:tcW w:w="1683" w:type="dxa"/>
            <w:tcMar>
              <w:top w:w="58" w:type="dxa"/>
              <w:left w:w="115" w:type="dxa"/>
              <w:right w:w="115" w:type="dxa"/>
            </w:tcMar>
          </w:tcPr>
          <w:p w14:paraId="2563B672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>#</w:t>
            </w:r>
          </w:p>
        </w:tc>
        <w:tc>
          <w:tcPr>
            <w:tcW w:w="7954" w:type="dxa"/>
            <w:tcMar>
              <w:top w:w="58" w:type="dxa"/>
              <w:left w:w="115" w:type="dxa"/>
              <w:right w:w="115" w:type="dxa"/>
            </w:tcMar>
          </w:tcPr>
          <w:p w14:paraId="7D5AF93E" w14:textId="77777777" w:rsidR="00920A29" w:rsidRDefault="005455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18"/>
                <w:szCs w:val="18"/>
              </w:rPr>
              <w:t xml:space="preserve">Description </w:t>
            </w:r>
          </w:p>
        </w:tc>
      </w:tr>
    </w:tbl>
    <w:p w14:paraId="2029812E" w14:textId="77777777" w:rsidR="00920A29" w:rsidRDefault="00545597">
      <w:pPr>
        <w:pStyle w:val="Heading1"/>
        <w:numPr>
          <w:ilvl w:val="0"/>
          <w:numId w:val="3"/>
        </w:numPr>
        <w:ind w:left="0" w:firstLine="0"/>
      </w:pPr>
      <w:bookmarkStart w:id="107" w:name="_Toc15564529"/>
      <w:r>
        <w:t>Release History</w:t>
      </w:r>
      <w:bookmarkEnd w:id="107"/>
    </w:p>
    <w:p w14:paraId="734D7F99" w14:textId="77777777" w:rsidR="00920A29" w:rsidRDefault="00920A2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08" w:name="_32hioqz" w:colFirst="0" w:colLast="0"/>
      <w:bookmarkEnd w:id="108"/>
    </w:p>
    <w:tbl>
      <w:tblPr>
        <w:tblW w:w="9740" w:type="dxa"/>
        <w:tblInd w:w="48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12"/>
        <w:gridCol w:w="1672"/>
        <w:gridCol w:w="6356"/>
      </w:tblGrid>
      <w:tr w:rsidR="0077042C" w:rsidRPr="00C740A6" w14:paraId="325584F0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1221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7E70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71AB" w14:textId="77777777" w:rsidR="0077042C" w:rsidRPr="00C740A6" w:rsidRDefault="0077042C" w:rsidP="00045412">
            <w:pPr>
              <w:keepNext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b/>
                <w:bCs/>
                <w:sz w:val="18"/>
                <w:szCs w:val="18"/>
              </w:rPr>
              <w:t>Changes</w:t>
            </w:r>
          </w:p>
        </w:tc>
      </w:tr>
      <w:tr w:rsidR="0077042C" w:rsidRPr="00C740A6" w14:paraId="583DC092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9C08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18.1.0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BF6F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25/09/2018</w:t>
            </w: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E98EF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</w:rPr>
            </w:pPr>
            <w:r w:rsidRPr="00C740A6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77042C" w:rsidRPr="00C740A6" w14:paraId="636DF898" w14:textId="77777777" w:rsidTr="00045412">
        <w:trPr>
          <w:trHeight w:val="212"/>
        </w:trPr>
        <w:tc>
          <w:tcPr>
            <w:tcW w:w="171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8046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19.1.0</w:t>
            </w:r>
          </w:p>
        </w:tc>
        <w:tc>
          <w:tcPr>
            <w:tcW w:w="16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D21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63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2ECA9" w14:textId="77777777" w:rsidR="0077042C" w:rsidRPr="00C740A6" w:rsidRDefault="0077042C" w:rsidP="00045412">
            <w:pPr>
              <w:keepNext/>
              <w:spacing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SFRA Support</w:t>
            </w:r>
          </w:p>
        </w:tc>
      </w:tr>
    </w:tbl>
    <w:p w14:paraId="0CE6B9F6" w14:textId="77777777" w:rsidR="0077042C" w:rsidRDefault="0077042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7042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133" w:header="720" w:footer="2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8C252" w14:textId="77777777" w:rsidR="00670862" w:rsidRDefault="00670862">
      <w:pPr>
        <w:spacing w:after="0" w:line="240" w:lineRule="auto"/>
      </w:pPr>
      <w:r>
        <w:separator/>
      </w:r>
    </w:p>
  </w:endnote>
  <w:endnote w:type="continuationSeparator" w:id="0">
    <w:p w14:paraId="61E3DF1C" w14:textId="77777777" w:rsidR="00670862" w:rsidRDefault="0067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Questrial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AA03" w14:textId="77777777" w:rsidR="00DA4C1D" w:rsidRDefault="00DA4C1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10327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DA4C1D" w14:paraId="77BB0C17" w14:textId="77777777">
      <w:trPr>
        <w:trHeight w:val="440"/>
      </w:trPr>
      <w:tc>
        <w:tcPr>
          <w:tcW w:w="4428" w:type="dxa"/>
        </w:tcPr>
        <w:p w14:paraId="51D60543" w14:textId="77777777" w:rsidR="00DA4C1D" w:rsidRDefault="00DA4C1D">
          <w:pPr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{LINK Integration Documentation}</w:t>
          </w:r>
        </w:p>
      </w:tc>
      <w:tc>
        <w:tcPr>
          <w:tcW w:w="2672" w:type="dxa"/>
        </w:tcPr>
        <w:p w14:paraId="1A94C2D2" w14:textId="77777777" w:rsidR="00DA4C1D" w:rsidRDefault="00DA4C1D">
          <w:pPr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58029FD8" w14:textId="77777777" w:rsidR="00DA4C1D" w:rsidRDefault="00DA4C1D">
          <w:pPr>
            <w:tabs>
              <w:tab w:val="left" w:pos="2167"/>
            </w:tabs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begin"/>
          </w:r>
          <w:r>
            <w:rPr>
              <w:rFonts w:ascii="Consolas" w:eastAsia="Consolas" w:hAnsi="Consolas" w:cs="Consolas"/>
              <w:sz w:val="18"/>
              <w:szCs w:val="18"/>
            </w:rPr>
            <w:instrText>PAGE</w:instrTex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separate"/>
          </w:r>
          <w:r>
            <w:rPr>
              <w:rFonts w:ascii="Consolas" w:eastAsia="Consolas" w:hAnsi="Consolas" w:cs="Consolas"/>
              <w:sz w:val="18"/>
              <w:szCs w:val="18"/>
            </w:rPr>
            <w:t>21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5DCBBA6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93C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60FFCB6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02BECCA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4027D33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52DE5937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  <w:p w14:paraId="37117F5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562F" w14:textId="77777777" w:rsidR="00670862" w:rsidRDefault="00670862">
      <w:pPr>
        <w:spacing w:after="0" w:line="240" w:lineRule="auto"/>
      </w:pPr>
      <w:r>
        <w:separator/>
      </w:r>
    </w:p>
  </w:footnote>
  <w:footnote w:type="continuationSeparator" w:id="0">
    <w:p w14:paraId="47216313" w14:textId="77777777" w:rsidR="00670862" w:rsidRDefault="0067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6D2A4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44BE4E6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  <w:p w14:paraId="2E992732" w14:textId="77777777" w:rsidR="00DA4C1D" w:rsidRDefault="00DA4C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3678D" w14:textId="77777777" w:rsidR="00DA4C1D" w:rsidRDefault="00DA4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2C94D" w14:textId="77777777" w:rsidR="00DA4C1D" w:rsidRDefault="00DA4C1D"/>
  <w:p w14:paraId="3DC189C8" w14:textId="77777777" w:rsidR="00DA4C1D" w:rsidRDefault="00DA4C1D"/>
  <w:p w14:paraId="44CF8C68" w14:textId="77777777" w:rsidR="00DA4C1D" w:rsidRDefault="00DA4C1D"/>
  <w:p w14:paraId="694A47F2" w14:textId="77777777" w:rsidR="00DA4C1D" w:rsidRDefault="00DA4C1D"/>
  <w:p w14:paraId="61B70AC5" w14:textId="77777777" w:rsidR="00DA4C1D" w:rsidRDefault="00DA4C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65EE"/>
    <w:multiLevelType w:val="multilevel"/>
    <w:tmpl w:val="41EE99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73E84"/>
    <w:multiLevelType w:val="multilevel"/>
    <w:tmpl w:val="118A4F3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73B119E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E34627"/>
    <w:multiLevelType w:val="multilevel"/>
    <w:tmpl w:val="12407BB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DA408BA"/>
    <w:multiLevelType w:val="multilevel"/>
    <w:tmpl w:val="F5BCDF0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442053"/>
    <w:multiLevelType w:val="multilevel"/>
    <w:tmpl w:val="CC10F554"/>
    <w:numStyleLink w:val="ImportedStyle1"/>
  </w:abstractNum>
  <w:abstractNum w:abstractNumId="6" w15:restartNumberingAfterBreak="0">
    <w:nsid w:val="445B12B5"/>
    <w:multiLevelType w:val="multilevel"/>
    <w:tmpl w:val="DD6C3826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715820"/>
    <w:multiLevelType w:val="multilevel"/>
    <w:tmpl w:val="F7006B7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4E6D25"/>
    <w:multiLevelType w:val="multilevel"/>
    <w:tmpl w:val="FBFECE6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C0868E0"/>
    <w:multiLevelType w:val="multilevel"/>
    <w:tmpl w:val="CC10F554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D5D6FF0"/>
    <w:multiLevelType w:val="multilevel"/>
    <w:tmpl w:val="0DAE356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B3822D6"/>
    <w:multiLevelType w:val="multilevel"/>
    <w:tmpl w:val="231E9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2" w15:restartNumberingAfterBreak="0">
    <w:nsid w:val="7F1B14AB"/>
    <w:multiLevelType w:val="multilevel"/>
    <w:tmpl w:val="CC10F554"/>
    <w:lvl w:ilvl="0">
      <w:start w:val="1"/>
      <w:numFmt w:val="decimal"/>
      <w:lvlText w:val="%1."/>
      <w:lvlJc w:val="left"/>
      <w:pPr>
        <w:ind w:left="492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59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72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452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72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87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52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80" w:hanging="108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60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80" w:hanging="180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400" w:hanging="216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2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an Bhuyan">
    <w15:presenceInfo w15:providerId="AD" w15:userId="S::rajan.bhuyan@sezzleinc.onmicrosoft.com::624d4a3d-e323-4567-94a6-793bfafce4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A29"/>
    <w:rsid w:val="00135C04"/>
    <w:rsid w:val="003A3D62"/>
    <w:rsid w:val="00495D53"/>
    <w:rsid w:val="00545597"/>
    <w:rsid w:val="0057725A"/>
    <w:rsid w:val="005F6EA4"/>
    <w:rsid w:val="00670862"/>
    <w:rsid w:val="0077042C"/>
    <w:rsid w:val="00771F97"/>
    <w:rsid w:val="00900CD9"/>
    <w:rsid w:val="00920A29"/>
    <w:rsid w:val="00962BF9"/>
    <w:rsid w:val="00AF1871"/>
    <w:rsid w:val="00DA4C1D"/>
    <w:rsid w:val="00F16CE4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52F5"/>
  <w15:docId w15:val="{AD2A3363-F0D3-B147-9916-4D26FFCB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dotted" w:sz="4" w:space="3" w:color="000000"/>
        <w:left w:val="dotted" w:sz="4" w:space="4" w:color="000000"/>
        <w:bottom w:val="dotted" w:sz="4" w:space="2" w:color="000000"/>
        <w:right w:val="dotted" w:sz="4" w:space="4" w:color="000000"/>
      </w:pBdr>
      <w:shd w:val="clear" w:color="auto" w:fill="F2F2F2"/>
      <w:spacing w:before="480" w:after="0"/>
      <w:ind w:left="720" w:hanging="36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4" w:space="1" w:color="000000"/>
      </w:pBdr>
      <w:spacing w:before="200" w:after="0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pBdr>
        <w:bottom w:val="dotted" w:sz="4" w:space="1" w:color="000000"/>
      </w:pBdr>
      <w:spacing w:before="200" w:after="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4" w:space="1" w:color="000000"/>
      </w:pBdr>
      <w:spacing w:line="240" w:lineRule="auto"/>
      <w:contextualSpacing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A4"/>
    <w:rPr>
      <w:rFonts w:ascii="Tahoma" w:hAnsi="Tahoma" w:cs="Tahoma"/>
      <w:sz w:val="16"/>
      <w:szCs w:val="16"/>
    </w:rPr>
  </w:style>
  <w:style w:type="numbering" w:customStyle="1" w:styleId="ImportedStyle1">
    <w:name w:val="Imported Style 1"/>
    <w:rsid w:val="00771F97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771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97"/>
    <w:rPr>
      <w:color w:val="605E5C"/>
      <w:shd w:val="clear" w:color="auto" w:fill="E1DFDD"/>
    </w:rPr>
  </w:style>
  <w:style w:type="paragraph" w:customStyle="1" w:styleId="Default">
    <w:name w:val="Default"/>
    <w:rsid w:val="0077042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styleId="TOC1">
    <w:name w:val="toc 1"/>
    <w:basedOn w:val="Normal"/>
    <w:next w:val="Normal"/>
    <w:autoRedefine/>
    <w:uiPriority w:val="39"/>
    <w:unhideWhenUsed/>
    <w:rsid w:val="00FF36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6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36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stound17.alliance-prtnr-eu01.dw.demandware.net/on/demandware.store/Sites-Site/default/CustomPreferences-View?PreferenceType=SI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tound17.alliance-prtnr-eu01.dw.demandware.net/on/demandware.store/Sites-Site/default/SiteNavigationBar-ShowMenuitemOverview?CurrentMenuItemId=order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tound17.alliance-prtnr-eu01.dw.demandware.net/on/demandware.store/Sites-Site/default/ViewApplication-SelectSite?MenuGroupID=ChannelMenu&amp;ChannelID=cdDHIiaag164kaaadmbwQoeF7W&amp;SelectedSiteID=cdDHIiaag164kaaadmbwQoeF7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legal.sezzle.com/privac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9CA89-E6E2-3B45-BDE4-0AFB150D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 Bhuyan</cp:lastModifiedBy>
  <cp:revision>9</cp:revision>
  <dcterms:created xsi:type="dcterms:W3CDTF">2018-06-05T16:07:00Z</dcterms:created>
  <dcterms:modified xsi:type="dcterms:W3CDTF">2019-08-01T09:40:00Z</dcterms:modified>
</cp:coreProperties>
</file>